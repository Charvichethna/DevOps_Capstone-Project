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3504" w:rsidRDefault="00307064">
      <w:pPr>
        <w:rPr>
          <w:ins w:id="0" w:author="Dell" w:date="2024-04-27T22:43:00Z" w16du:dateUtc="2024-04-27T17:13:00Z"/>
          <w:b/>
          <w:bCs/>
          <w:sz w:val="36"/>
          <w:szCs w:val="36"/>
        </w:rPr>
      </w:pPr>
      <w:r w:rsidRPr="00E33504">
        <w:rPr>
          <w:b/>
          <w:bCs/>
          <w:sz w:val="44"/>
          <w:szCs w:val="44"/>
        </w:rPr>
        <w:t>Architecture- DevOps Project 1</w:t>
      </w:r>
    </w:p>
    <w:p w:rsidR="00E33504" w:rsidRDefault="00E33504">
      <w:pPr>
        <w:rPr>
          <w:ins w:id="1" w:author="Dell" w:date="2024-04-27T22:43:00Z" w16du:dateUtc="2024-04-27T17:13:00Z"/>
          <w:b/>
          <w:bCs/>
          <w:sz w:val="36"/>
          <w:szCs w:val="36"/>
        </w:rPr>
      </w:pPr>
    </w:p>
    <w:p w:rsidR="00D73372" w:rsidRDefault="00E33504">
      <w:pPr>
        <w:rPr>
          <w:b/>
          <w:bCs/>
          <w:sz w:val="36"/>
          <w:szCs w:val="36"/>
        </w:rPr>
      </w:pPr>
      <w:proofErr w:type="spellStart"/>
      <w:ins w:id="2" w:author="Dell" w:date="2024-04-27T22:43:00Z" w16du:dateUtc="2024-04-27T17:13:00Z">
        <w:r>
          <w:rPr>
            <w:b/>
            <w:bCs/>
            <w:sz w:val="24"/>
            <w:szCs w:val="24"/>
          </w:rPr>
          <w:t>Moba</w:t>
        </w:r>
        <w:proofErr w:type="spellEnd"/>
        <w:r>
          <w:rPr>
            <w:b/>
            <w:bCs/>
            <w:sz w:val="24"/>
            <w:szCs w:val="24"/>
          </w:rPr>
          <w:t xml:space="preserve"> (optional): </w:t>
        </w:r>
        <w:r>
          <w:rPr>
            <w:b/>
            <w:bCs/>
            <w:sz w:val="24"/>
            <w:szCs w:val="24"/>
          </w:rPr>
          <w:br/>
        </w:r>
        <w:r w:rsidRPr="00E33504">
          <w:rPr>
            <w:b/>
            <w:bCs/>
            <w:sz w:val="24"/>
            <w:szCs w:val="24"/>
          </w:rPr>
          <w:t>https://download.mobatek.net/2412024041614011/MobaXterm_Portable_v24.1.zip</w:t>
        </w:r>
      </w:ins>
      <w:r w:rsidR="00307064">
        <w:rPr>
          <w:b/>
          <w:bCs/>
          <w:sz w:val="36"/>
          <w:szCs w:val="36"/>
        </w:rPr>
        <w:br/>
      </w:r>
      <w:r w:rsidR="00307064">
        <w:rPr>
          <w:b/>
          <w:bCs/>
          <w:sz w:val="36"/>
          <w:szCs w:val="36"/>
        </w:rPr>
        <w:br/>
      </w:r>
      <w:r w:rsidR="00307064" w:rsidRPr="00307064">
        <w:rPr>
          <w:b/>
          <w:bCs/>
          <w:noProof/>
          <w:sz w:val="36"/>
          <w:szCs w:val="36"/>
        </w:rPr>
        <w:drawing>
          <wp:inline distT="0" distB="0" distL="0" distR="0" wp14:anchorId="596993EB" wp14:editId="509108DC">
            <wp:extent cx="5943600" cy="3673475"/>
            <wp:effectExtent l="0" t="0" r="0" b="3175"/>
            <wp:docPr id="173329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92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64" w:rsidRDefault="00307064">
      <w:pPr>
        <w:rPr>
          <w:b/>
          <w:bCs/>
          <w:sz w:val="36"/>
          <w:szCs w:val="36"/>
        </w:rPr>
      </w:pPr>
    </w:p>
    <w:p w:rsidR="000C1470" w:rsidRDefault="000C14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Installing Ansible on Machine 1(Jenkins Master)</w:t>
      </w:r>
    </w:p>
    <w:p w:rsidR="000C1470" w:rsidRPr="000C1470" w:rsidRDefault="000C1470" w:rsidP="000C1470">
      <w:pPr>
        <w:rPr>
          <w:sz w:val="32"/>
          <w:szCs w:val="32"/>
        </w:rPr>
      </w:pPr>
      <w:proofErr w:type="spellStart"/>
      <w:r w:rsidRPr="000C1470">
        <w:rPr>
          <w:sz w:val="32"/>
          <w:szCs w:val="32"/>
        </w:rPr>
        <w:t>sudo</w:t>
      </w:r>
      <w:proofErr w:type="spellEnd"/>
      <w:r w:rsidRPr="000C1470">
        <w:rPr>
          <w:sz w:val="32"/>
          <w:szCs w:val="32"/>
        </w:rPr>
        <w:t xml:space="preserve"> apt update</w:t>
      </w:r>
    </w:p>
    <w:p w:rsidR="000C1470" w:rsidRPr="000C1470" w:rsidRDefault="000C1470" w:rsidP="000C1470">
      <w:pPr>
        <w:rPr>
          <w:sz w:val="32"/>
          <w:szCs w:val="32"/>
        </w:rPr>
      </w:pPr>
      <w:proofErr w:type="spellStart"/>
      <w:r w:rsidRPr="000C1470">
        <w:rPr>
          <w:sz w:val="32"/>
          <w:szCs w:val="32"/>
        </w:rPr>
        <w:t>sudo</w:t>
      </w:r>
      <w:proofErr w:type="spellEnd"/>
      <w:r w:rsidRPr="000C1470">
        <w:rPr>
          <w:sz w:val="32"/>
          <w:szCs w:val="32"/>
        </w:rPr>
        <w:t xml:space="preserve"> apt install software-properties-common</w:t>
      </w:r>
    </w:p>
    <w:p w:rsidR="000C1470" w:rsidRPr="000C1470" w:rsidRDefault="000C1470" w:rsidP="000C1470">
      <w:pPr>
        <w:rPr>
          <w:sz w:val="32"/>
          <w:szCs w:val="32"/>
        </w:rPr>
      </w:pPr>
      <w:proofErr w:type="spellStart"/>
      <w:r w:rsidRPr="000C1470">
        <w:rPr>
          <w:sz w:val="32"/>
          <w:szCs w:val="32"/>
        </w:rPr>
        <w:t>sudo</w:t>
      </w:r>
      <w:proofErr w:type="spellEnd"/>
      <w:r w:rsidRPr="000C1470">
        <w:rPr>
          <w:sz w:val="32"/>
          <w:szCs w:val="32"/>
        </w:rPr>
        <w:t xml:space="preserve"> add-apt-repository --yes --update </w:t>
      </w:r>
      <w:proofErr w:type="spellStart"/>
      <w:proofErr w:type="gramStart"/>
      <w:r w:rsidRPr="000C1470">
        <w:rPr>
          <w:sz w:val="32"/>
          <w:szCs w:val="32"/>
        </w:rPr>
        <w:t>ppa:ansible</w:t>
      </w:r>
      <w:proofErr w:type="spellEnd"/>
      <w:proofErr w:type="gramEnd"/>
      <w:r w:rsidRPr="000C1470">
        <w:rPr>
          <w:sz w:val="32"/>
          <w:szCs w:val="32"/>
        </w:rPr>
        <w:t>/ansible</w:t>
      </w:r>
    </w:p>
    <w:p w:rsidR="000C1470" w:rsidRPr="000C1470" w:rsidRDefault="000C1470" w:rsidP="000C1470">
      <w:pPr>
        <w:rPr>
          <w:sz w:val="32"/>
          <w:szCs w:val="32"/>
        </w:rPr>
      </w:pPr>
      <w:proofErr w:type="spellStart"/>
      <w:r w:rsidRPr="000C1470">
        <w:rPr>
          <w:sz w:val="32"/>
          <w:szCs w:val="32"/>
        </w:rPr>
        <w:t>sudo</w:t>
      </w:r>
      <w:proofErr w:type="spellEnd"/>
      <w:r w:rsidRPr="000C1470">
        <w:rPr>
          <w:sz w:val="32"/>
          <w:szCs w:val="32"/>
        </w:rPr>
        <w:t xml:space="preserve"> apt install ansible</w:t>
      </w:r>
    </w:p>
    <w:p w:rsidR="000C1470" w:rsidRDefault="000C1470">
      <w:pPr>
        <w:rPr>
          <w:b/>
          <w:bCs/>
          <w:sz w:val="36"/>
          <w:szCs w:val="36"/>
        </w:rPr>
      </w:pP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b/>
          <w:bCs/>
          <w:sz w:val="28"/>
          <w:szCs w:val="28"/>
        </w:rPr>
        <w:lastRenderedPageBreak/>
        <w:t>Playbook</w:t>
      </w:r>
      <w:r>
        <w:rPr>
          <w:b/>
          <w:bCs/>
          <w:sz w:val="28"/>
          <w:szCs w:val="28"/>
        </w:rPr>
        <w:br/>
      </w:r>
      <w:r w:rsidRPr="000C1470">
        <w:rPr>
          <w:sz w:val="28"/>
          <w:szCs w:val="28"/>
        </w:rPr>
        <w:t>---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>#Machine1 Installation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>- name: Installation of Jenkins and Java on localhost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hosts: localhost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become: true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tasks: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- name: Running </w:t>
      </w:r>
      <w:proofErr w:type="spellStart"/>
      <w:r w:rsidRPr="000C1470">
        <w:rPr>
          <w:sz w:val="28"/>
          <w:szCs w:val="28"/>
        </w:rPr>
        <w:t>Jenkinsmaster_installation</w:t>
      </w:r>
      <w:proofErr w:type="spellEnd"/>
      <w:r w:rsidRPr="000C1470">
        <w:rPr>
          <w:sz w:val="28"/>
          <w:szCs w:val="28"/>
        </w:rPr>
        <w:t xml:space="preserve"> script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  script: jenkinsmaster_installation.sh</w:t>
      </w:r>
    </w:p>
    <w:p w:rsidR="000C1470" w:rsidRPr="000C1470" w:rsidRDefault="000C1470" w:rsidP="000C1470">
      <w:pPr>
        <w:rPr>
          <w:sz w:val="28"/>
          <w:szCs w:val="28"/>
        </w:rPr>
      </w:pP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>#Machine 2 Installation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>- name: Installation of Docker and Java on Testing Machine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hosts: Testing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become: true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tasks: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- name: Running </w:t>
      </w:r>
      <w:proofErr w:type="spellStart"/>
      <w:r w:rsidRPr="000C1470">
        <w:rPr>
          <w:sz w:val="28"/>
          <w:szCs w:val="28"/>
        </w:rPr>
        <w:t>Jenkinsmaster_installation</w:t>
      </w:r>
      <w:proofErr w:type="spellEnd"/>
      <w:r w:rsidRPr="000C1470">
        <w:rPr>
          <w:sz w:val="28"/>
          <w:szCs w:val="28"/>
        </w:rPr>
        <w:t xml:space="preserve"> script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  script: nodeinstallation_requirement.sh</w:t>
      </w:r>
    </w:p>
    <w:p w:rsidR="000C1470" w:rsidRPr="000C1470" w:rsidRDefault="000C1470" w:rsidP="000C1470">
      <w:pPr>
        <w:rPr>
          <w:sz w:val="28"/>
          <w:szCs w:val="28"/>
        </w:rPr>
      </w:pP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>#Machine3 Installation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>- name: Installation of Docker and Java on Production Machine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hosts: Production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become: true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tasks: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- name: Running </w:t>
      </w:r>
      <w:proofErr w:type="spellStart"/>
      <w:r w:rsidRPr="000C1470">
        <w:rPr>
          <w:sz w:val="28"/>
          <w:szCs w:val="28"/>
        </w:rPr>
        <w:t>nodeinstllation_requirements</w:t>
      </w:r>
      <w:proofErr w:type="spellEnd"/>
      <w:r w:rsidRPr="000C1470">
        <w:rPr>
          <w:sz w:val="28"/>
          <w:szCs w:val="28"/>
        </w:rPr>
        <w:t xml:space="preserve"> script</w:t>
      </w:r>
    </w:p>
    <w:p w:rsidR="000C1470" w:rsidRPr="000C1470" w:rsidRDefault="000C1470" w:rsidP="000C1470">
      <w:pPr>
        <w:rPr>
          <w:b/>
          <w:bCs/>
          <w:sz w:val="36"/>
          <w:szCs w:val="36"/>
        </w:rPr>
      </w:pPr>
      <w:r w:rsidRPr="000C1470">
        <w:rPr>
          <w:sz w:val="28"/>
          <w:szCs w:val="28"/>
        </w:rPr>
        <w:lastRenderedPageBreak/>
        <w:t xml:space="preserve">    script: nodeinstallation_requirement.sh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C1470">
        <w:rPr>
          <w:b/>
          <w:bCs/>
          <w:sz w:val="36"/>
          <w:szCs w:val="36"/>
        </w:rPr>
        <w:t>Jenkinsmaster_installation.sh</w:t>
      </w:r>
    </w:p>
    <w:p w:rsidR="000C1470" w:rsidRPr="000C1470" w:rsidRDefault="000C1470" w:rsidP="000C1470">
      <w:pPr>
        <w:rPr>
          <w:sz w:val="28"/>
          <w:szCs w:val="28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apt update</w:t>
      </w:r>
    </w:p>
    <w:p w:rsidR="000C1470" w:rsidRPr="000C1470" w:rsidRDefault="000C1470" w:rsidP="000C1470">
      <w:pPr>
        <w:rPr>
          <w:sz w:val="28"/>
          <w:szCs w:val="28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apt install openjdk-11-jdk -y</w:t>
      </w:r>
    </w:p>
    <w:p w:rsidR="000C1470" w:rsidRPr="000C1470" w:rsidRDefault="000C1470" w:rsidP="000C1470">
      <w:pPr>
        <w:rPr>
          <w:sz w:val="28"/>
          <w:szCs w:val="28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</w:t>
      </w:r>
      <w:proofErr w:type="spellStart"/>
      <w:r w:rsidRPr="000C1470">
        <w:rPr>
          <w:sz w:val="28"/>
          <w:szCs w:val="28"/>
        </w:rPr>
        <w:t>wget</w:t>
      </w:r>
      <w:proofErr w:type="spellEnd"/>
      <w:r w:rsidRPr="000C1470">
        <w:rPr>
          <w:sz w:val="28"/>
          <w:szCs w:val="28"/>
        </w:rPr>
        <w:t xml:space="preserve"> -O /</w:t>
      </w:r>
      <w:proofErr w:type="spellStart"/>
      <w:r w:rsidRPr="000C1470">
        <w:rPr>
          <w:sz w:val="28"/>
          <w:szCs w:val="28"/>
        </w:rPr>
        <w:t>usr</w:t>
      </w:r>
      <w:proofErr w:type="spellEnd"/>
      <w:r w:rsidRPr="000C1470">
        <w:rPr>
          <w:sz w:val="28"/>
          <w:szCs w:val="28"/>
        </w:rPr>
        <w:t>/share/keyrings/</w:t>
      </w:r>
      <w:proofErr w:type="spellStart"/>
      <w:r w:rsidRPr="000C1470">
        <w:rPr>
          <w:sz w:val="28"/>
          <w:szCs w:val="28"/>
        </w:rPr>
        <w:t>jenkins-keyring.asc</w:t>
      </w:r>
      <w:proofErr w:type="spellEnd"/>
      <w:r w:rsidRPr="000C1470">
        <w:rPr>
          <w:sz w:val="28"/>
          <w:szCs w:val="28"/>
        </w:rPr>
        <w:t xml:space="preserve"> \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https://pkg.jenkins.io/debian/jenkins.io-2023.key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>echo "deb [signed-by=/</w:t>
      </w:r>
      <w:proofErr w:type="spellStart"/>
      <w:r w:rsidRPr="000C1470">
        <w:rPr>
          <w:sz w:val="28"/>
          <w:szCs w:val="28"/>
        </w:rPr>
        <w:t>usr</w:t>
      </w:r>
      <w:proofErr w:type="spellEnd"/>
      <w:r w:rsidRPr="000C1470">
        <w:rPr>
          <w:sz w:val="28"/>
          <w:szCs w:val="28"/>
        </w:rPr>
        <w:t>/share/keyrings/</w:t>
      </w:r>
      <w:proofErr w:type="spellStart"/>
      <w:r w:rsidRPr="000C1470">
        <w:rPr>
          <w:sz w:val="28"/>
          <w:szCs w:val="28"/>
        </w:rPr>
        <w:t>jenkins-keyring.asc</w:t>
      </w:r>
      <w:proofErr w:type="spellEnd"/>
      <w:r w:rsidRPr="000C1470">
        <w:rPr>
          <w:sz w:val="28"/>
          <w:szCs w:val="28"/>
        </w:rPr>
        <w:t>]" \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https://pkg.jenkins.io/debian binary/ | </w:t>
      </w: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tee \</w:t>
      </w:r>
    </w:p>
    <w:p w:rsidR="000C1470" w:rsidRPr="000C1470" w:rsidRDefault="000C1470" w:rsidP="000C1470">
      <w:pPr>
        <w:rPr>
          <w:sz w:val="28"/>
          <w:szCs w:val="28"/>
        </w:rPr>
      </w:pPr>
      <w:r w:rsidRPr="000C1470">
        <w:rPr>
          <w:sz w:val="28"/>
          <w:szCs w:val="28"/>
        </w:rPr>
        <w:t xml:space="preserve">  /</w:t>
      </w:r>
      <w:proofErr w:type="spellStart"/>
      <w:r w:rsidRPr="000C1470">
        <w:rPr>
          <w:sz w:val="28"/>
          <w:szCs w:val="28"/>
        </w:rPr>
        <w:t>etc</w:t>
      </w:r>
      <w:proofErr w:type="spellEnd"/>
      <w:r w:rsidRPr="000C1470">
        <w:rPr>
          <w:sz w:val="28"/>
          <w:szCs w:val="28"/>
        </w:rPr>
        <w:t>/apt/</w:t>
      </w:r>
      <w:proofErr w:type="spellStart"/>
      <w:r w:rsidRPr="000C1470">
        <w:rPr>
          <w:sz w:val="28"/>
          <w:szCs w:val="28"/>
        </w:rPr>
        <w:t>sources.list.d</w:t>
      </w:r>
      <w:proofErr w:type="spellEnd"/>
      <w:r w:rsidRPr="000C1470">
        <w:rPr>
          <w:sz w:val="28"/>
          <w:szCs w:val="28"/>
        </w:rPr>
        <w:t>/</w:t>
      </w:r>
      <w:proofErr w:type="spellStart"/>
      <w:r w:rsidRPr="000C1470">
        <w:rPr>
          <w:sz w:val="28"/>
          <w:szCs w:val="28"/>
        </w:rPr>
        <w:t>jenkins.list</w:t>
      </w:r>
      <w:proofErr w:type="spellEnd"/>
      <w:r w:rsidRPr="000C1470">
        <w:rPr>
          <w:sz w:val="28"/>
          <w:szCs w:val="28"/>
        </w:rPr>
        <w:t xml:space="preserve"> &gt; /dev/null</w:t>
      </w:r>
    </w:p>
    <w:p w:rsidR="000C1470" w:rsidRPr="000C1470" w:rsidRDefault="000C1470" w:rsidP="000C1470">
      <w:pPr>
        <w:rPr>
          <w:sz w:val="28"/>
          <w:szCs w:val="28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apt-get update</w:t>
      </w:r>
    </w:p>
    <w:p w:rsidR="00307064" w:rsidRDefault="000C1470" w:rsidP="000C1470">
      <w:pPr>
        <w:rPr>
          <w:b/>
          <w:bCs/>
          <w:sz w:val="40"/>
          <w:szCs w:val="40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apt-get install </w:t>
      </w:r>
      <w:proofErr w:type="spellStart"/>
      <w:r w:rsidRPr="000C1470">
        <w:rPr>
          <w:sz w:val="28"/>
          <w:szCs w:val="28"/>
        </w:rPr>
        <w:t>jenkins</w:t>
      </w:r>
      <w:proofErr w:type="spellEnd"/>
      <w:r w:rsidRPr="000C1470">
        <w:rPr>
          <w:sz w:val="28"/>
          <w:szCs w:val="28"/>
        </w:rPr>
        <w:t xml:space="preserve"> -y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C1470">
        <w:rPr>
          <w:b/>
          <w:bCs/>
          <w:sz w:val="40"/>
          <w:szCs w:val="40"/>
        </w:rPr>
        <w:t>nodeinstallation_requirement.sh</w:t>
      </w:r>
    </w:p>
    <w:p w:rsidR="000C1470" w:rsidRPr="000C1470" w:rsidRDefault="000C1470" w:rsidP="000C1470">
      <w:pPr>
        <w:rPr>
          <w:sz w:val="28"/>
          <w:szCs w:val="28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apt update</w:t>
      </w:r>
    </w:p>
    <w:p w:rsidR="000C1470" w:rsidRPr="000C1470" w:rsidRDefault="000C1470" w:rsidP="000C1470">
      <w:pPr>
        <w:rPr>
          <w:sz w:val="28"/>
          <w:szCs w:val="28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apt install docker.io -y</w:t>
      </w:r>
    </w:p>
    <w:p w:rsidR="000C1470" w:rsidRDefault="000C1470" w:rsidP="000C1470">
      <w:pPr>
        <w:rPr>
          <w:sz w:val="28"/>
          <w:szCs w:val="28"/>
        </w:rPr>
      </w:pPr>
      <w:proofErr w:type="spellStart"/>
      <w:r w:rsidRPr="000C1470">
        <w:rPr>
          <w:sz w:val="28"/>
          <w:szCs w:val="28"/>
        </w:rPr>
        <w:t>sudo</w:t>
      </w:r>
      <w:proofErr w:type="spellEnd"/>
      <w:r w:rsidRPr="000C1470">
        <w:rPr>
          <w:sz w:val="28"/>
          <w:szCs w:val="28"/>
        </w:rPr>
        <w:t xml:space="preserve"> apt install openjdk-11-jdk -y</w:t>
      </w:r>
    </w:p>
    <w:p w:rsidR="00F35A89" w:rsidRDefault="00F35A89" w:rsidP="000C1470">
      <w:pPr>
        <w:rPr>
          <w:sz w:val="28"/>
          <w:szCs w:val="28"/>
        </w:rPr>
      </w:pPr>
    </w:p>
    <w:p w:rsidR="00F35A89" w:rsidRDefault="00F35A89" w:rsidP="000C1470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>Command History till installation and launching Jenkins</w:t>
      </w:r>
      <w:r>
        <w:rPr>
          <w:b/>
          <w:sz w:val="28"/>
          <w:szCs w:val="28"/>
        </w:rPr>
        <w:br/>
      </w:r>
    </w:p>
    <w:p w:rsidR="00F35A89" w:rsidRPr="00F35A89" w:rsidRDefault="00F35A89" w:rsidP="00F35A89">
      <w:pPr>
        <w:rPr>
          <w:b/>
          <w:sz w:val="28"/>
          <w:szCs w:val="28"/>
        </w:rPr>
      </w:pPr>
      <w:proofErr w:type="spellStart"/>
      <w:r w:rsidRPr="00F35A89">
        <w:rPr>
          <w:b/>
          <w:sz w:val="28"/>
          <w:szCs w:val="28"/>
        </w:rPr>
        <w:t>sudo</w:t>
      </w:r>
      <w:proofErr w:type="spellEnd"/>
      <w:r w:rsidRPr="00F35A89">
        <w:rPr>
          <w:b/>
          <w:sz w:val="28"/>
          <w:szCs w:val="28"/>
        </w:rPr>
        <w:t xml:space="preserve"> apt update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 </w:t>
      </w:r>
      <w:proofErr w:type="gramStart"/>
      <w:r w:rsidRPr="00F35A89">
        <w:rPr>
          <w:b/>
          <w:sz w:val="28"/>
          <w:szCs w:val="28"/>
        </w:rPr>
        <w:t>2  clear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 </w:t>
      </w:r>
      <w:proofErr w:type="gramStart"/>
      <w:r w:rsidRPr="00F35A89">
        <w:rPr>
          <w:b/>
          <w:sz w:val="28"/>
          <w:szCs w:val="28"/>
        </w:rPr>
        <w:t>3  git</w:t>
      </w:r>
      <w:proofErr w:type="gramEnd"/>
      <w:r w:rsidRPr="00F35A89">
        <w:rPr>
          <w:b/>
          <w:sz w:val="28"/>
          <w:szCs w:val="28"/>
        </w:rPr>
        <w:t xml:space="preserve"> clone https://github.com/Intellipaat-Training/website27april.git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 </w:t>
      </w:r>
      <w:proofErr w:type="gramStart"/>
      <w:r w:rsidRPr="00F35A89">
        <w:rPr>
          <w:b/>
          <w:sz w:val="28"/>
          <w:szCs w:val="28"/>
        </w:rPr>
        <w:t>4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 </w:t>
      </w:r>
      <w:proofErr w:type="gramStart"/>
      <w:r w:rsidRPr="00F35A89">
        <w:rPr>
          <w:b/>
          <w:sz w:val="28"/>
          <w:szCs w:val="28"/>
        </w:rPr>
        <w:t>5  cd</w:t>
      </w:r>
      <w:proofErr w:type="gramEnd"/>
      <w:r w:rsidRPr="00F35A89">
        <w:rPr>
          <w:b/>
          <w:sz w:val="28"/>
          <w:szCs w:val="28"/>
        </w:rPr>
        <w:t xml:space="preserve"> website27april/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lastRenderedPageBreak/>
        <w:t xml:space="preserve">    </w:t>
      </w:r>
      <w:proofErr w:type="gramStart"/>
      <w:r w:rsidRPr="00F35A89">
        <w:rPr>
          <w:b/>
          <w:sz w:val="28"/>
          <w:szCs w:val="28"/>
        </w:rPr>
        <w:t>6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 </w:t>
      </w:r>
      <w:proofErr w:type="gramStart"/>
      <w:r w:rsidRPr="00F35A89">
        <w:rPr>
          <w:b/>
          <w:sz w:val="28"/>
          <w:szCs w:val="28"/>
        </w:rPr>
        <w:t>7  cd</w:t>
      </w:r>
      <w:proofErr w:type="gramEnd"/>
      <w:r w:rsidRPr="00F35A89">
        <w:rPr>
          <w:b/>
          <w:sz w:val="28"/>
          <w:szCs w:val="28"/>
        </w:rPr>
        <w:t xml:space="preserve"> ...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 </w:t>
      </w:r>
      <w:proofErr w:type="gramStart"/>
      <w:r w:rsidRPr="00F35A89">
        <w:rPr>
          <w:b/>
          <w:sz w:val="28"/>
          <w:szCs w:val="28"/>
        </w:rPr>
        <w:t>8  cd</w:t>
      </w:r>
      <w:proofErr w:type="gramEnd"/>
      <w:r w:rsidRPr="00F35A89">
        <w:rPr>
          <w:b/>
          <w:sz w:val="28"/>
          <w:szCs w:val="28"/>
        </w:rPr>
        <w:t xml:space="preserve"> ..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 </w:t>
      </w:r>
      <w:proofErr w:type="gramStart"/>
      <w:r w:rsidRPr="00F35A89">
        <w:rPr>
          <w:b/>
          <w:sz w:val="28"/>
          <w:szCs w:val="28"/>
        </w:rPr>
        <w:t>9  clear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10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apt install software-properties-common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11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add-apt-repository --yes --update </w:t>
      </w:r>
      <w:proofErr w:type="spellStart"/>
      <w:r w:rsidRPr="00F35A89">
        <w:rPr>
          <w:b/>
          <w:sz w:val="28"/>
          <w:szCs w:val="28"/>
        </w:rPr>
        <w:t>ppa:ansible</w:t>
      </w:r>
      <w:proofErr w:type="spellEnd"/>
      <w:r w:rsidRPr="00F35A89">
        <w:rPr>
          <w:b/>
          <w:sz w:val="28"/>
          <w:szCs w:val="28"/>
        </w:rPr>
        <w:t>/ansible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12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apt install ansible -y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13  cd</w:t>
      </w:r>
      <w:proofErr w:type="gramEnd"/>
      <w:r w:rsidRPr="00F35A89">
        <w:rPr>
          <w:b/>
          <w:sz w:val="28"/>
          <w:szCs w:val="28"/>
        </w:rPr>
        <w:t xml:space="preserve"> /</w:t>
      </w:r>
      <w:proofErr w:type="spellStart"/>
      <w:r w:rsidRPr="00F35A89">
        <w:rPr>
          <w:b/>
          <w:sz w:val="28"/>
          <w:szCs w:val="28"/>
        </w:rPr>
        <w:t>etc</w:t>
      </w:r>
      <w:proofErr w:type="spellEnd"/>
      <w:r w:rsidRPr="00F35A89">
        <w:rPr>
          <w:b/>
          <w:sz w:val="28"/>
          <w:szCs w:val="28"/>
        </w:rPr>
        <w:t>/ansible/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14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15  cd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16  ssh</w:t>
      </w:r>
      <w:proofErr w:type="gramEnd"/>
      <w:r w:rsidRPr="00F35A89">
        <w:rPr>
          <w:b/>
          <w:sz w:val="28"/>
          <w:szCs w:val="28"/>
        </w:rPr>
        <w:t>-keygen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17  cd</w:t>
      </w:r>
      <w:proofErr w:type="gramEnd"/>
      <w:r w:rsidRPr="00F35A89">
        <w:rPr>
          <w:b/>
          <w:sz w:val="28"/>
          <w:szCs w:val="28"/>
        </w:rPr>
        <w:t xml:space="preserve"> .ssh/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18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19  cat</w:t>
      </w:r>
      <w:proofErr w:type="gramEnd"/>
      <w:r w:rsidRPr="00F35A89">
        <w:rPr>
          <w:b/>
          <w:sz w:val="28"/>
          <w:szCs w:val="28"/>
        </w:rPr>
        <w:t xml:space="preserve"> id_rsa.pub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20  cd</w:t>
      </w:r>
      <w:proofErr w:type="gramEnd"/>
      <w:r w:rsidRPr="00F35A89">
        <w:rPr>
          <w:b/>
          <w:sz w:val="28"/>
          <w:szCs w:val="28"/>
        </w:rPr>
        <w:t xml:space="preserve"> /home/ubuntu/</w:t>
      </w:r>
      <w:proofErr w:type="spellStart"/>
      <w:r w:rsidRPr="00F35A89">
        <w:rPr>
          <w:b/>
          <w:sz w:val="28"/>
          <w:szCs w:val="28"/>
        </w:rPr>
        <w:t>etc</w:t>
      </w:r>
      <w:proofErr w:type="spellEnd"/>
      <w:r w:rsidRPr="00F35A89">
        <w:rPr>
          <w:b/>
          <w:sz w:val="28"/>
          <w:szCs w:val="28"/>
        </w:rPr>
        <w:t>/ansible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21  cd</w:t>
      </w:r>
      <w:proofErr w:type="gramEnd"/>
      <w:r w:rsidRPr="00F35A89">
        <w:rPr>
          <w:b/>
          <w:sz w:val="28"/>
          <w:szCs w:val="28"/>
        </w:rPr>
        <w:t xml:space="preserve"> ..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22  cd</w:t>
      </w:r>
      <w:proofErr w:type="gramEnd"/>
      <w:r w:rsidRPr="00F35A89">
        <w:rPr>
          <w:b/>
          <w:sz w:val="28"/>
          <w:szCs w:val="28"/>
        </w:rPr>
        <w:t xml:space="preserve"> /</w:t>
      </w:r>
      <w:proofErr w:type="spellStart"/>
      <w:r w:rsidRPr="00F35A89">
        <w:rPr>
          <w:b/>
          <w:sz w:val="28"/>
          <w:szCs w:val="28"/>
        </w:rPr>
        <w:t>etc</w:t>
      </w:r>
      <w:proofErr w:type="spellEnd"/>
      <w:r w:rsidRPr="00F35A89">
        <w:rPr>
          <w:b/>
          <w:sz w:val="28"/>
          <w:szCs w:val="28"/>
        </w:rPr>
        <w:t>/ansible/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23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24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nano hosts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25  ansible</w:t>
      </w:r>
      <w:proofErr w:type="gramEnd"/>
      <w:r w:rsidRPr="00F35A89">
        <w:rPr>
          <w:b/>
          <w:sz w:val="28"/>
          <w:szCs w:val="28"/>
        </w:rPr>
        <w:t xml:space="preserve"> -m ping Testing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26  ansible</w:t>
      </w:r>
      <w:proofErr w:type="gramEnd"/>
      <w:r w:rsidRPr="00F35A89">
        <w:rPr>
          <w:b/>
          <w:sz w:val="28"/>
          <w:szCs w:val="28"/>
        </w:rPr>
        <w:t xml:space="preserve"> -m ping all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27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nano jenkinsmaster_install.sh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28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nano nodeinstallation_requirement.sh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29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lastRenderedPageBreak/>
        <w:t xml:space="preserve">   </w:t>
      </w:r>
      <w:proofErr w:type="gramStart"/>
      <w:r w:rsidRPr="00F35A89">
        <w:rPr>
          <w:b/>
          <w:sz w:val="28"/>
          <w:szCs w:val="28"/>
        </w:rPr>
        <w:t xml:space="preserve">30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nano </w:t>
      </w:r>
      <w:proofErr w:type="spellStart"/>
      <w:r w:rsidRPr="00F35A89">
        <w:rPr>
          <w:b/>
          <w:sz w:val="28"/>
          <w:szCs w:val="28"/>
        </w:rPr>
        <w:t>play.yaml</w:t>
      </w:r>
      <w:proofErr w:type="spell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31  cat</w:t>
      </w:r>
      <w:proofErr w:type="gramEnd"/>
      <w:r w:rsidRPr="00F35A89">
        <w:rPr>
          <w:b/>
          <w:sz w:val="28"/>
          <w:szCs w:val="28"/>
        </w:rPr>
        <w:t xml:space="preserve"> </w:t>
      </w:r>
      <w:proofErr w:type="spellStart"/>
      <w:r w:rsidRPr="00F35A89">
        <w:rPr>
          <w:b/>
          <w:sz w:val="28"/>
          <w:szCs w:val="28"/>
        </w:rPr>
        <w:t>play.yaml</w:t>
      </w:r>
      <w:proofErr w:type="spell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32  ansible</w:t>
      </w:r>
      <w:proofErr w:type="gramEnd"/>
      <w:r w:rsidRPr="00F35A89">
        <w:rPr>
          <w:b/>
          <w:sz w:val="28"/>
          <w:szCs w:val="28"/>
        </w:rPr>
        <w:t xml:space="preserve">-playbook </w:t>
      </w:r>
      <w:proofErr w:type="spellStart"/>
      <w:r w:rsidRPr="00F35A89">
        <w:rPr>
          <w:b/>
          <w:sz w:val="28"/>
          <w:szCs w:val="28"/>
        </w:rPr>
        <w:t>play.yaml</w:t>
      </w:r>
      <w:proofErr w:type="spellEnd"/>
      <w:r w:rsidRPr="00F35A89">
        <w:rPr>
          <w:b/>
          <w:sz w:val="28"/>
          <w:szCs w:val="28"/>
        </w:rPr>
        <w:t xml:space="preserve"> --syntax-check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33  ansible</w:t>
      </w:r>
      <w:proofErr w:type="gramEnd"/>
      <w:r w:rsidRPr="00F35A89">
        <w:rPr>
          <w:b/>
          <w:sz w:val="28"/>
          <w:szCs w:val="28"/>
        </w:rPr>
        <w:t xml:space="preserve">-playbook </w:t>
      </w:r>
      <w:proofErr w:type="spellStart"/>
      <w:r w:rsidRPr="00F35A89">
        <w:rPr>
          <w:b/>
          <w:sz w:val="28"/>
          <w:szCs w:val="28"/>
        </w:rPr>
        <w:t>play.yaml</w:t>
      </w:r>
      <w:proofErr w:type="spell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34  cat</w:t>
      </w:r>
      <w:proofErr w:type="gramEnd"/>
      <w:r w:rsidRPr="00F35A89">
        <w:rPr>
          <w:b/>
          <w:sz w:val="28"/>
          <w:szCs w:val="28"/>
        </w:rPr>
        <w:t xml:space="preserve"> clear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35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36  clear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37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38  mv</w:t>
      </w:r>
      <w:proofErr w:type="gramEnd"/>
      <w:r w:rsidRPr="00F35A89">
        <w:rPr>
          <w:b/>
          <w:sz w:val="28"/>
          <w:szCs w:val="28"/>
        </w:rPr>
        <w:t xml:space="preserve"> jenkinsmaster_install.sh jenkinsmaster_installation.sh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39  </w:t>
      </w:r>
      <w:proofErr w:type="spellStart"/>
      <w:r w:rsidRPr="00F35A89">
        <w:rPr>
          <w:b/>
          <w:sz w:val="28"/>
          <w:szCs w:val="28"/>
        </w:rPr>
        <w:t>sudo</w:t>
      </w:r>
      <w:proofErr w:type="spellEnd"/>
      <w:proofErr w:type="gramEnd"/>
      <w:r w:rsidRPr="00F35A89">
        <w:rPr>
          <w:b/>
          <w:sz w:val="28"/>
          <w:szCs w:val="28"/>
        </w:rPr>
        <w:t xml:space="preserve"> mv jenkinsmaster_install.sh jenkinsmaster_installation.sh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40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41  ansible</w:t>
      </w:r>
      <w:proofErr w:type="gramEnd"/>
      <w:r w:rsidRPr="00F35A89">
        <w:rPr>
          <w:b/>
          <w:sz w:val="28"/>
          <w:szCs w:val="28"/>
        </w:rPr>
        <w:t xml:space="preserve">-playbook </w:t>
      </w:r>
      <w:proofErr w:type="spellStart"/>
      <w:r w:rsidRPr="00F35A89">
        <w:rPr>
          <w:b/>
          <w:sz w:val="28"/>
          <w:szCs w:val="28"/>
        </w:rPr>
        <w:t>play.yaml</w:t>
      </w:r>
      <w:proofErr w:type="spellEnd"/>
      <w:r w:rsidRPr="00F35A89">
        <w:rPr>
          <w:b/>
          <w:sz w:val="28"/>
          <w:szCs w:val="28"/>
        </w:rPr>
        <w:t xml:space="preserve"> --syntax-check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42  ansible</w:t>
      </w:r>
      <w:proofErr w:type="gramEnd"/>
      <w:r w:rsidRPr="00F35A89">
        <w:rPr>
          <w:b/>
          <w:sz w:val="28"/>
          <w:szCs w:val="28"/>
        </w:rPr>
        <w:t xml:space="preserve">-playbook </w:t>
      </w:r>
      <w:proofErr w:type="spellStart"/>
      <w:r w:rsidRPr="00F35A89">
        <w:rPr>
          <w:b/>
          <w:sz w:val="28"/>
          <w:szCs w:val="28"/>
        </w:rPr>
        <w:t>play.yaml</w:t>
      </w:r>
      <w:proofErr w:type="spell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43  java</w:t>
      </w:r>
      <w:proofErr w:type="gramEnd"/>
      <w:r w:rsidRPr="00F35A89">
        <w:rPr>
          <w:b/>
          <w:sz w:val="28"/>
          <w:szCs w:val="28"/>
        </w:rPr>
        <w:t xml:space="preserve"> --version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 xml:space="preserve">44  </w:t>
      </w:r>
      <w:proofErr w:type="spellStart"/>
      <w:r w:rsidRPr="00F35A89">
        <w:rPr>
          <w:b/>
          <w:sz w:val="28"/>
          <w:szCs w:val="28"/>
        </w:rPr>
        <w:t>jenkins</w:t>
      </w:r>
      <w:proofErr w:type="spellEnd"/>
      <w:proofErr w:type="gramEnd"/>
      <w:r w:rsidRPr="00F35A89">
        <w:rPr>
          <w:b/>
          <w:sz w:val="28"/>
          <w:szCs w:val="28"/>
        </w:rPr>
        <w:t xml:space="preserve"> --version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45  cat</w:t>
      </w:r>
      <w:proofErr w:type="gramEnd"/>
      <w:r w:rsidRPr="00F35A89">
        <w:rPr>
          <w:b/>
          <w:sz w:val="28"/>
          <w:szCs w:val="28"/>
        </w:rPr>
        <w:t xml:space="preserve"> </w:t>
      </w:r>
      <w:proofErr w:type="spellStart"/>
      <w:r w:rsidRPr="00F35A89">
        <w:rPr>
          <w:b/>
          <w:sz w:val="28"/>
          <w:szCs w:val="28"/>
        </w:rPr>
        <w:t>pla</w:t>
      </w:r>
      <w:proofErr w:type="spell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46  cat</w:t>
      </w:r>
      <w:proofErr w:type="gramEnd"/>
      <w:r w:rsidRPr="00F35A89">
        <w:rPr>
          <w:b/>
          <w:sz w:val="28"/>
          <w:szCs w:val="28"/>
        </w:rPr>
        <w:t xml:space="preserve"> </w:t>
      </w:r>
      <w:proofErr w:type="spellStart"/>
      <w:r w:rsidRPr="00F35A89">
        <w:rPr>
          <w:b/>
          <w:sz w:val="28"/>
          <w:szCs w:val="28"/>
        </w:rPr>
        <w:t>play.yaml</w:t>
      </w:r>
      <w:proofErr w:type="spell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47  cat</w:t>
      </w:r>
      <w:proofErr w:type="gramEnd"/>
      <w:r w:rsidRPr="00F35A89">
        <w:rPr>
          <w:b/>
          <w:sz w:val="28"/>
          <w:szCs w:val="28"/>
        </w:rPr>
        <w:t xml:space="preserve"> jenkinsmaster_installation.sh</w:t>
      </w:r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48  ls</w:t>
      </w:r>
      <w:proofErr w:type="gramEnd"/>
    </w:p>
    <w:p w:rsidR="00F35A89" w:rsidRP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49  cat</w:t>
      </w:r>
      <w:proofErr w:type="gramEnd"/>
      <w:r w:rsidRPr="00F35A89">
        <w:rPr>
          <w:b/>
          <w:sz w:val="28"/>
          <w:szCs w:val="28"/>
        </w:rPr>
        <w:t xml:space="preserve"> nodeinstallation_requirement.sh</w:t>
      </w:r>
    </w:p>
    <w:p w:rsidR="00F35A89" w:rsidRDefault="00F35A89" w:rsidP="00F35A89">
      <w:pPr>
        <w:rPr>
          <w:b/>
          <w:sz w:val="28"/>
          <w:szCs w:val="28"/>
        </w:rPr>
      </w:pPr>
      <w:r w:rsidRPr="00F35A89">
        <w:rPr>
          <w:b/>
          <w:sz w:val="28"/>
          <w:szCs w:val="28"/>
        </w:rPr>
        <w:t xml:space="preserve">   </w:t>
      </w:r>
      <w:proofErr w:type="gramStart"/>
      <w:r w:rsidRPr="00F35A89">
        <w:rPr>
          <w:b/>
          <w:sz w:val="28"/>
          <w:szCs w:val="28"/>
        </w:rPr>
        <w:t>50  history</w:t>
      </w:r>
      <w:proofErr w:type="gramEnd"/>
      <w:r>
        <w:rPr>
          <w:b/>
          <w:sz w:val="28"/>
          <w:szCs w:val="28"/>
        </w:rPr>
        <w:br/>
      </w:r>
    </w:p>
    <w:p w:rsidR="00F35A89" w:rsidRPr="00F35A89" w:rsidRDefault="00F35A89" w:rsidP="00F35A89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________________________BREAK___________________________________</w:t>
      </w:r>
    </w:p>
    <w:p w:rsidR="0070245E" w:rsidRPr="0070245E" w:rsidRDefault="0070245E" w:rsidP="0070245E">
      <w:pPr>
        <w:rPr>
          <w:sz w:val="28"/>
          <w:szCs w:val="28"/>
        </w:rPr>
      </w:pPr>
      <w:proofErr w:type="gramStart"/>
      <w:r w:rsidRPr="0070245E">
        <w:rPr>
          <w:sz w:val="28"/>
          <w:szCs w:val="28"/>
        </w:rPr>
        <w:t xml:space="preserve">53  </w:t>
      </w:r>
      <w:proofErr w:type="spellStart"/>
      <w:r w:rsidRPr="0070245E">
        <w:rPr>
          <w:sz w:val="28"/>
          <w:szCs w:val="28"/>
        </w:rPr>
        <w:t>sudo</w:t>
      </w:r>
      <w:proofErr w:type="spellEnd"/>
      <w:proofErr w:type="gramEnd"/>
      <w:r w:rsidRPr="0070245E">
        <w:rPr>
          <w:sz w:val="28"/>
          <w:szCs w:val="28"/>
        </w:rPr>
        <w:t xml:space="preserve"> cat /var/lib/</w:t>
      </w:r>
      <w:proofErr w:type="spellStart"/>
      <w:r w:rsidRPr="0070245E">
        <w:rPr>
          <w:sz w:val="28"/>
          <w:szCs w:val="28"/>
        </w:rPr>
        <w:t>jenkins</w:t>
      </w:r>
      <w:proofErr w:type="spellEnd"/>
      <w:r w:rsidRPr="0070245E">
        <w:rPr>
          <w:sz w:val="28"/>
          <w:szCs w:val="28"/>
        </w:rPr>
        <w:t>/secrets/</w:t>
      </w:r>
      <w:proofErr w:type="spellStart"/>
      <w:r w:rsidRPr="0070245E">
        <w:rPr>
          <w:sz w:val="28"/>
          <w:szCs w:val="28"/>
        </w:rPr>
        <w:t>initialAdminPassword</w:t>
      </w:r>
      <w:proofErr w:type="spell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54  ls</w:t>
      </w:r>
      <w:proofErr w:type="gram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lastRenderedPageBreak/>
        <w:t xml:space="preserve">   </w:t>
      </w:r>
      <w:proofErr w:type="gramStart"/>
      <w:r w:rsidRPr="0070245E">
        <w:rPr>
          <w:sz w:val="28"/>
          <w:szCs w:val="28"/>
        </w:rPr>
        <w:t>55  cd</w:t>
      </w:r>
      <w:proofErr w:type="gramEnd"/>
      <w:r w:rsidRPr="0070245E">
        <w:rPr>
          <w:sz w:val="28"/>
          <w:szCs w:val="28"/>
        </w:rPr>
        <w:t xml:space="preserve"> website27april/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56  ls</w:t>
      </w:r>
      <w:proofErr w:type="gram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57  git</w:t>
      </w:r>
      <w:proofErr w:type="gramEnd"/>
      <w:r w:rsidRPr="0070245E">
        <w:rPr>
          <w:sz w:val="28"/>
          <w:szCs w:val="28"/>
        </w:rPr>
        <w:t xml:space="preserve"> status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58  git</w:t>
      </w:r>
      <w:proofErr w:type="gramEnd"/>
      <w:r w:rsidRPr="0070245E">
        <w:rPr>
          <w:sz w:val="28"/>
          <w:szCs w:val="28"/>
        </w:rPr>
        <w:t xml:space="preserve"> branch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 xml:space="preserve">59  </w:t>
      </w:r>
      <w:proofErr w:type="spellStart"/>
      <w:r w:rsidRPr="0070245E">
        <w:rPr>
          <w:sz w:val="28"/>
          <w:szCs w:val="28"/>
        </w:rPr>
        <w:t>sudo</w:t>
      </w:r>
      <w:proofErr w:type="spellEnd"/>
      <w:proofErr w:type="gramEnd"/>
      <w:r w:rsidRPr="0070245E">
        <w:rPr>
          <w:sz w:val="28"/>
          <w:szCs w:val="28"/>
        </w:rPr>
        <w:t xml:space="preserve"> nano </w:t>
      </w:r>
      <w:proofErr w:type="spellStart"/>
      <w:r w:rsidRPr="0070245E">
        <w:rPr>
          <w:sz w:val="28"/>
          <w:szCs w:val="28"/>
        </w:rPr>
        <w:t>Dockerfile</w:t>
      </w:r>
      <w:proofErr w:type="spell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60  git</w:t>
      </w:r>
      <w:proofErr w:type="gramEnd"/>
      <w:r w:rsidRPr="0070245E">
        <w:rPr>
          <w:sz w:val="28"/>
          <w:szCs w:val="28"/>
        </w:rPr>
        <w:t xml:space="preserve"> status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61  git</w:t>
      </w:r>
      <w:proofErr w:type="gramEnd"/>
      <w:r w:rsidRPr="0070245E">
        <w:rPr>
          <w:sz w:val="28"/>
          <w:szCs w:val="28"/>
        </w:rPr>
        <w:t xml:space="preserve"> add .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62  git</w:t>
      </w:r>
      <w:proofErr w:type="gramEnd"/>
      <w:r w:rsidRPr="0070245E">
        <w:rPr>
          <w:sz w:val="28"/>
          <w:szCs w:val="28"/>
        </w:rPr>
        <w:t xml:space="preserve"> status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63  git</w:t>
      </w:r>
      <w:proofErr w:type="gramEnd"/>
      <w:r w:rsidRPr="0070245E">
        <w:rPr>
          <w:sz w:val="28"/>
          <w:szCs w:val="28"/>
        </w:rPr>
        <w:t xml:space="preserve"> commit -m "Added </w:t>
      </w:r>
      <w:proofErr w:type="spellStart"/>
      <w:r w:rsidRPr="0070245E">
        <w:rPr>
          <w:sz w:val="28"/>
          <w:szCs w:val="28"/>
        </w:rPr>
        <w:t>Dockerfile</w:t>
      </w:r>
      <w:proofErr w:type="spellEnd"/>
      <w:r w:rsidRPr="0070245E">
        <w:rPr>
          <w:sz w:val="28"/>
          <w:szCs w:val="28"/>
        </w:rPr>
        <w:t>"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64  git</w:t>
      </w:r>
      <w:proofErr w:type="gramEnd"/>
      <w:r w:rsidRPr="0070245E">
        <w:rPr>
          <w:sz w:val="28"/>
          <w:szCs w:val="28"/>
        </w:rPr>
        <w:t xml:space="preserve"> remote -v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65  git</w:t>
      </w:r>
      <w:proofErr w:type="gramEnd"/>
      <w:r w:rsidRPr="0070245E">
        <w:rPr>
          <w:sz w:val="28"/>
          <w:szCs w:val="28"/>
        </w:rPr>
        <w:t xml:space="preserve"> branch develop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66  git</w:t>
      </w:r>
      <w:proofErr w:type="gramEnd"/>
      <w:r w:rsidRPr="0070245E">
        <w:rPr>
          <w:sz w:val="28"/>
          <w:szCs w:val="28"/>
        </w:rPr>
        <w:t xml:space="preserve"> branch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67  git</w:t>
      </w:r>
      <w:proofErr w:type="gramEnd"/>
      <w:r w:rsidRPr="0070245E">
        <w:rPr>
          <w:sz w:val="28"/>
          <w:szCs w:val="28"/>
        </w:rPr>
        <w:t xml:space="preserve"> checkout develop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68  ls</w:t>
      </w:r>
      <w:proofErr w:type="gram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69  git</w:t>
      </w:r>
      <w:proofErr w:type="gramEnd"/>
      <w:r w:rsidRPr="0070245E">
        <w:rPr>
          <w:sz w:val="28"/>
          <w:szCs w:val="28"/>
        </w:rPr>
        <w:t xml:space="preserve"> branch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70  clear</w:t>
      </w:r>
      <w:proofErr w:type="gram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71  ls</w:t>
      </w:r>
      <w:proofErr w:type="gram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72  git</w:t>
      </w:r>
      <w:proofErr w:type="gramEnd"/>
      <w:r w:rsidRPr="0070245E">
        <w:rPr>
          <w:sz w:val="28"/>
          <w:szCs w:val="28"/>
        </w:rPr>
        <w:t xml:space="preserve"> push origin develop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73  git</w:t>
      </w:r>
      <w:proofErr w:type="gramEnd"/>
      <w:r w:rsidRPr="0070245E">
        <w:rPr>
          <w:sz w:val="28"/>
          <w:szCs w:val="28"/>
        </w:rPr>
        <w:t xml:space="preserve"> checkout master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74  ls</w:t>
      </w:r>
      <w:proofErr w:type="gram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75  cat</w:t>
      </w:r>
      <w:proofErr w:type="gramEnd"/>
      <w:r w:rsidRPr="0070245E">
        <w:rPr>
          <w:sz w:val="28"/>
          <w:szCs w:val="28"/>
        </w:rPr>
        <w:t xml:space="preserve"> </w:t>
      </w:r>
      <w:proofErr w:type="spellStart"/>
      <w:r w:rsidRPr="0070245E">
        <w:rPr>
          <w:sz w:val="28"/>
          <w:szCs w:val="28"/>
        </w:rPr>
        <w:t>Dockerfile</w:t>
      </w:r>
      <w:proofErr w:type="spell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 xml:space="preserve">76  </w:t>
      </w:r>
      <w:proofErr w:type="spellStart"/>
      <w:r w:rsidRPr="0070245E">
        <w:rPr>
          <w:sz w:val="28"/>
          <w:szCs w:val="28"/>
        </w:rPr>
        <w:t>sudo</w:t>
      </w:r>
      <w:proofErr w:type="spellEnd"/>
      <w:proofErr w:type="gramEnd"/>
      <w:r w:rsidRPr="0070245E">
        <w:rPr>
          <w:sz w:val="28"/>
          <w:szCs w:val="28"/>
        </w:rPr>
        <w:t xml:space="preserve"> nano </w:t>
      </w:r>
      <w:proofErr w:type="spellStart"/>
      <w:r w:rsidRPr="0070245E">
        <w:rPr>
          <w:sz w:val="28"/>
          <w:szCs w:val="28"/>
        </w:rPr>
        <w:t>Dockerfile</w:t>
      </w:r>
      <w:proofErr w:type="spell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77  git</w:t>
      </w:r>
      <w:proofErr w:type="gramEnd"/>
      <w:r w:rsidRPr="0070245E">
        <w:rPr>
          <w:sz w:val="28"/>
          <w:szCs w:val="28"/>
        </w:rPr>
        <w:t xml:space="preserve"> push origin master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78  ls</w:t>
      </w:r>
      <w:proofErr w:type="gram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lastRenderedPageBreak/>
        <w:t xml:space="preserve">   </w:t>
      </w:r>
      <w:proofErr w:type="gramStart"/>
      <w:r w:rsidRPr="0070245E">
        <w:rPr>
          <w:sz w:val="28"/>
          <w:szCs w:val="28"/>
        </w:rPr>
        <w:t>79  cat</w:t>
      </w:r>
      <w:proofErr w:type="gramEnd"/>
      <w:r w:rsidRPr="0070245E">
        <w:rPr>
          <w:sz w:val="28"/>
          <w:szCs w:val="28"/>
        </w:rPr>
        <w:t xml:space="preserve"> </w:t>
      </w:r>
      <w:proofErr w:type="spellStart"/>
      <w:r w:rsidRPr="0070245E">
        <w:rPr>
          <w:sz w:val="28"/>
          <w:szCs w:val="28"/>
        </w:rPr>
        <w:t>Dockerfile</w:t>
      </w:r>
      <w:proofErr w:type="spell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 xml:space="preserve">80  </w:t>
      </w:r>
      <w:proofErr w:type="spellStart"/>
      <w:r w:rsidRPr="0070245E">
        <w:rPr>
          <w:sz w:val="28"/>
          <w:szCs w:val="28"/>
        </w:rPr>
        <w:t>sudo</w:t>
      </w:r>
      <w:proofErr w:type="spellEnd"/>
      <w:proofErr w:type="gramEnd"/>
      <w:r w:rsidRPr="0070245E">
        <w:rPr>
          <w:sz w:val="28"/>
          <w:szCs w:val="28"/>
        </w:rPr>
        <w:t xml:space="preserve"> nano </w:t>
      </w:r>
      <w:proofErr w:type="spellStart"/>
      <w:r w:rsidRPr="0070245E">
        <w:rPr>
          <w:sz w:val="28"/>
          <w:szCs w:val="28"/>
        </w:rPr>
        <w:t>Dockerfile</w:t>
      </w:r>
      <w:proofErr w:type="spellEnd"/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81  git</w:t>
      </w:r>
      <w:proofErr w:type="gramEnd"/>
      <w:r w:rsidRPr="0070245E">
        <w:rPr>
          <w:sz w:val="28"/>
          <w:szCs w:val="28"/>
        </w:rPr>
        <w:t xml:space="preserve"> add .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82  git</w:t>
      </w:r>
      <w:proofErr w:type="gramEnd"/>
      <w:r w:rsidRPr="0070245E">
        <w:rPr>
          <w:sz w:val="28"/>
          <w:szCs w:val="28"/>
        </w:rPr>
        <w:t xml:space="preserve"> status</w:t>
      </w:r>
    </w:p>
    <w:p w:rsidR="0070245E" w:rsidRPr="0070245E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83  git</w:t>
      </w:r>
      <w:proofErr w:type="gramEnd"/>
      <w:r w:rsidRPr="0070245E">
        <w:rPr>
          <w:sz w:val="28"/>
          <w:szCs w:val="28"/>
        </w:rPr>
        <w:t xml:space="preserve"> commit -m "added updated </w:t>
      </w:r>
      <w:proofErr w:type="spellStart"/>
      <w:r w:rsidRPr="0070245E">
        <w:rPr>
          <w:sz w:val="28"/>
          <w:szCs w:val="28"/>
        </w:rPr>
        <w:t>Dockerfile</w:t>
      </w:r>
      <w:proofErr w:type="spellEnd"/>
      <w:r w:rsidRPr="0070245E">
        <w:rPr>
          <w:sz w:val="28"/>
          <w:szCs w:val="28"/>
        </w:rPr>
        <w:t>"</w:t>
      </w:r>
    </w:p>
    <w:p w:rsidR="000C1470" w:rsidRDefault="0070245E" w:rsidP="0070245E">
      <w:pPr>
        <w:rPr>
          <w:sz w:val="28"/>
          <w:szCs w:val="28"/>
        </w:rPr>
      </w:pPr>
      <w:r w:rsidRPr="0070245E">
        <w:rPr>
          <w:sz w:val="28"/>
          <w:szCs w:val="28"/>
        </w:rPr>
        <w:t xml:space="preserve">   </w:t>
      </w:r>
      <w:proofErr w:type="gramStart"/>
      <w:r w:rsidRPr="0070245E">
        <w:rPr>
          <w:sz w:val="28"/>
          <w:szCs w:val="28"/>
        </w:rPr>
        <w:t>84  git</w:t>
      </w:r>
      <w:proofErr w:type="gramEnd"/>
      <w:r w:rsidRPr="0070245E">
        <w:rPr>
          <w:sz w:val="28"/>
          <w:szCs w:val="28"/>
        </w:rPr>
        <w:t xml:space="preserve"> push origin master</w:t>
      </w:r>
    </w:p>
    <w:p w:rsidR="000C1470" w:rsidRPr="000C1470" w:rsidRDefault="000C1470" w:rsidP="000C1470">
      <w:pPr>
        <w:rPr>
          <w:sz w:val="28"/>
          <w:szCs w:val="28"/>
        </w:rPr>
      </w:pPr>
    </w:p>
    <w:p w:rsidR="000C1470" w:rsidRPr="00307064" w:rsidRDefault="000C1470">
      <w:pPr>
        <w:rPr>
          <w:b/>
          <w:bCs/>
          <w:sz w:val="36"/>
          <w:szCs w:val="36"/>
        </w:rPr>
      </w:pPr>
    </w:p>
    <w:sectPr w:rsidR="000C1470" w:rsidRPr="0030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64"/>
    <w:rsid w:val="000317DA"/>
    <w:rsid w:val="000C1470"/>
    <w:rsid w:val="00307064"/>
    <w:rsid w:val="00337417"/>
    <w:rsid w:val="0070245E"/>
    <w:rsid w:val="00757AEC"/>
    <w:rsid w:val="00D73372"/>
    <w:rsid w:val="00E33504"/>
    <w:rsid w:val="00F3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0378"/>
  <w15:chartTrackingRefBased/>
  <w15:docId w15:val="{B493DCFC-D7E1-4F1D-9CC0-33C1F760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33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2024-04-27T15:32:00Z</dcterms:created>
  <dcterms:modified xsi:type="dcterms:W3CDTF">2024-04-27T17:13:00Z</dcterms:modified>
</cp:coreProperties>
</file>